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687B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</w:rPr>
      </w:pPr>
      <w:r>
        <w:rPr>
          <w:rFonts w:ascii="AppleSystemUIFont" w:hAnsi="AppleSystemUIFont" w:cs="AppleSystemUIFont"/>
          <w:b/>
          <w:bCs/>
          <w:sz w:val="40"/>
          <w:szCs w:val="40"/>
        </w:rPr>
        <w:t xml:space="preserve">Draft of about me </w:t>
      </w:r>
    </w:p>
    <w:p w14:paraId="1E2C0A88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1A9CC0B3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Things </w:t>
      </w:r>
      <w:proofErr w:type="spellStart"/>
      <w:r>
        <w:rPr>
          <w:rFonts w:ascii="AppleSystemUIFont" w:hAnsi="AppleSystemUIFont" w:cs="AppleSystemUIFont"/>
          <w:sz w:val="26"/>
          <w:szCs w:val="26"/>
        </w:rPr>
        <w:t>i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do /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hobbies</w:t>
      </w:r>
      <w:proofErr w:type="gramEnd"/>
    </w:p>
    <w:p w14:paraId="0A995CD6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Basketball</w:t>
      </w:r>
    </w:p>
    <w:p w14:paraId="388B2DFF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Group/social sports </w:t>
      </w:r>
    </w:p>
    <w:p w14:paraId="4E706893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Home Networking </w:t>
      </w:r>
    </w:p>
    <w:p w14:paraId="4968C08B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Small embedded projects </w:t>
      </w:r>
    </w:p>
    <w:p w14:paraId="52AF78F9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Traveling </w:t>
      </w:r>
    </w:p>
    <w:p w14:paraId="30C0D88D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Finding new hobbies (did a season of triathlon, puzzling, Zelda, built a pc, frisbee golf, etc. </w:t>
      </w:r>
    </w:p>
    <w:p w14:paraId="714068DE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need to talk about film to some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capacity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F041012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Trading cards</w:t>
      </w:r>
    </w:p>
    <w:p w14:paraId="69E97374" w14:textId="77777777" w:rsidR="00C10721" w:rsidRDefault="00C10721" w:rsidP="00C107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Puzzles</w:t>
      </w:r>
    </w:p>
    <w:p w14:paraId="3BFF1F14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4558185C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People I love (and dogs) </w:t>
      </w:r>
    </w:p>
    <w:p w14:paraId="5FAB4FF2" w14:textId="77777777" w:rsidR="00C10721" w:rsidRDefault="00C10721" w:rsidP="00C107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Talk about how important the people in my life are - list s few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lol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25959C7" w14:textId="73B16BE0" w:rsidR="00C10721" w:rsidRDefault="00C10721" w:rsidP="00C107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Alayna</w:t>
      </w:r>
    </w:p>
    <w:p w14:paraId="7B86CF8C" w14:textId="4C1F0F57" w:rsidR="00C10721" w:rsidRDefault="00C10721" w:rsidP="00C107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Family</w:t>
      </w:r>
    </w:p>
    <w:p w14:paraId="6D054ED3" w14:textId="3B9C0C61" w:rsidR="00C10721" w:rsidRDefault="00C10721" w:rsidP="00C107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Mom dad siblings </w:t>
      </w:r>
    </w:p>
    <w:p w14:paraId="79082B9A" w14:textId="1CBF6B6A" w:rsidR="00C10721" w:rsidRDefault="00C10721" w:rsidP="00C107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Not only my own in law family but those of my family – love them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all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4A26DE8A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503435FD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My core values / what is important to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me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61A866B8" w14:textId="2BA9D435" w:rsidR="00305303" w:rsidRDefault="00C10721" w:rsidP="003053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05303">
        <w:rPr>
          <w:rFonts w:ascii="AppleSystemUIFont" w:hAnsi="AppleSystemUIFont" w:cs="AppleSystemUIFont"/>
          <w:sz w:val="26"/>
          <w:szCs w:val="26"/>
        </w:rPr>
        <w:t xml:space="preserve">Love bringing people together - my favorite thing is connecting people in different areas of my life that I feel would get on </w:t>
      </w:r>
      <w:proofErr w:type="gramStart"/>
      <w:r w:rsidRPr="00305303">
        <w:rPr>
          <w:rFonts w:ascii="AppleSystemUIFont" w:hAnsi="AppleSystemUIFont" w:cs="AppleSystemUIFont"/>
          <w:sz w:val="26"/>
          <w:szCs w:val="26"/>
        </w:rPr>
        <w:t>well</w:t>
      </w:r>
      <w:proofErr w:type="gramEnd"/>
      <w:r w:rsidRPr="00305303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5C167BA9" w14:textId="292903DC" w:rsidR="00305303" w:rsidRPr="00305303" w:rsidRDefault="00305303" w:rsidP="0030530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When I find people that I like and respect it’s a joy to help them meet others I consider in the same vein. </w:t>
      </w:r>
    </w:p>
    <w:p w14:paraId="15F2BCAE" w14:textId="77777777" w:rsidR="00C10721" w:rsidRPr="00305303" w:rsidRDefault="00C10721" w:rsidP="003053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05303">
        <w:rPr>
          <w:rFonts w:ascii="AppleSystemUIFont" w:hAnsi="AppleSystemUIFont" w:cs="AppleSystemUIFont"/>
          <w:sz w:val="26"/>
          <w:szCs w:val="26"/>
        </w:rPr>
        <w:t xml:space="preserve">Turn career change into a positive - love learning, strive to grow as a person in every way in life. Want to be the best person I </w:t>
      </w:r>
      <w:proofErr w:type="gramStart"/>
      <w:r w:rsidRPr="00305303">
        <w:rPr>
          <w:rFonts w:ascii="AppleSystemUIFont" w:hAnsi="AppleSystemUIFont" w:cs="AppleSystemUIFont"/>
          <w:sz w:val="26"/>
          <w:szCs w:val="26"/>
        </w:rPr>
        <w:t>can</w:t>
      </w:r>
      <w:proofErr w:type="gramEnd"/>
      <w:r w:rsidRPr="00305303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1C3D2F29" w14:textId="4186B145" w:rsidR="00C10721" w:rsidRPr="00305303" w:rsidRDefault="00C10721" w:rsidP="003053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05303">
        <w:rPr>
          <w:rFonts w:ascii="AppleSystemUIFont" w:hAnsi="AppleSystemUIFont" w:cs="AppleSystemUIFont"/>
          <w:sz w:val="26"/>
          <w:szCs w:val="26"/>
        </w:rPr>
        <w:t xml:space="preserve">Always consider whether I’m able to fully commit myself to whatever I start. If I </w:t>
      </w:r>
      <w:r w:rsidR="00305303" w:rsidRPr="00305303">
        <w:rPr>
          <w:rFonts w:ascii="AppleSystemUIFont" w:hAnsi="AppleSystemUIFont" w:cs="AppleSystemUIFont"/>
          <w:sz w:val="26"/>
          <w:szCs w:val="26"/>
        </w:rPr>
        <w:t>j</w:t>
      </w:r>
      <w:r w:rsidRPr="00305303">
        <w:rPr>
          <w:rFonts w:ascii="AppleSystemUIFont" w:hAnsi="AppleSystemUIFont" w:cs="AppleSystemUIFont"/>
          <w:sz w:val="26"/>
          <w:szCs w:val="26"/>
        </w:rPr>
        <w:t xml:space="preserve">oin something I’ll stick with it through to the end, never </w:t>
      </w:r>
      <w:proofErr w:type="gramStart"/>
      <w:r w:rsidRPr="00305303">
        <w:rPr>
          <w:rFonts w:ascii="AppleSystemUIFont" w:hAnsi="AppleSystemUIFont" w:cs="AppleSystemUIFont"/>
          <w:sz w:val="26"/>
          <w:szCs w:val="26"/>
        </w:rPr>
        <w:t>quit</w:t>
      </w:r>
      <w:proofErr w:type="gramEnd"/>
      <w:r w:rsidRPr="00305303"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72470A76" w14:textId="77777777" w:rsidR="00C10721" w:rsidRPr="00305303" w:rsidRDefault="00C10721" w:rsidP="0030530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 w:rsidRPr="00305303">
        <w:rPr>
          <w:rFonts w:ascii="AppleSystemUIFont" w:hAnsi="AppleSystemUIFont" w:cs="AppleSystemUIFont"/>
          <w:sz w:val="26"/>
          <w:szCs w:val="26"/>
        </w:rPr>
        <w:t xml:space="preserve">Love stories - theatre, music, film and tv, etc. </w:t>
      </w:r>
    </w:p>
    <w:p w14:paraId="2A695784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264F262A" w14:textId="77777777" w:rsidR="00C10721" w:rsidRDefault="00C10721" w:rsidP="00C107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</w:p>
    <w:p w14:paraId="7A6E38AC" w14:textId="4577F079" w:rsidR="00000000" w:rsidRDefault="00C10721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Reach out to Steve tomorrow and think about how he could help - he wants to!</w:t>
      </w:r>
    </w:p>
    <w:p w14:paraId="6D7B0804" w14:textId="77777777" w:rsidR="00C10721" w:rsidRDefault="00C10721" w:rsidP="00C10721">
      <w:pPr>
        <w:rPr>
          <w:rFonts w:ascii="AppleSystemUIFont" w:hAnsi="AppleSystemUIFont" w:cs="AppleSystemUIFont"/>
          <w:sz w:val="26"/>
          <w:szCs w:val="26"/>
        </w:rPr>
      </w:pPr>
    </w:p>
    <w:p w14:paraId="3498EF70" w14:textId="77777777" w:rsidR="00C10721" w:rsidRDefault="00C10721" w:rsidP="00C10721">
      <w:pPr>
        <w:rPr>
          <w:rFonts w:ascii="AppleSystemUIFont" w:hAnsi="AppleSystemUIFont" w:cs="AppleSystemUIFont"/>
          <w:sz w:val="26"/>
          <w:szCs w:val="26"/>
        </w:rPr>
      </w:pPr>
    </w:p>
    <w:p w14:paraId="5D94CEF3" w14:textId="626A53DF" w:rsidR="00C10721" w:rsidRDefault="00C10721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Attempt</w:t>
      </w:r>
    </w:p>
    <w:p w14:paraId="0F3D292D" w14:textId="77777777" w:rsidR="00C10721" w:rsidRDefault="00C10721" w:rsidP="00C10721">
      <w:pPr>
        <w:rPr>
          <w:rFonts w:ascii="AppleSystemUIFont" w:hAnsi="AppleSystemUIFont" w:cs="AppleSystemUIFont"/>
          <w:sz w:val="26"/>
          <w:szCs w:val="26"/>
        </w:rPr>
      </w:pPr>
    </w:p>
    <w:p w14:paraId="089A7659" w14:textId="498EEB56" w:rsidR="00C10721" w:rsidRDefault="00C10721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 xml:space="preserve">I’m a very passionate person. I try my hardest to grow as a person every day. </w:t>
      </w:r>
      <w:r w:rsidR="00305303">
        <w:rPr>
          <w:rFonts w:ascii="AppleSystemUIFont" w:hAnsi="AppleSystemUIFont" w:cs="AppleSystemUIFont"/>
          <w:sz w:val="26"/>
          <w:szCs w:val="26"/>
        </w:rPr>
        <w:t xml:space="preserve">I love being a part of a group with a shared sense of community and I love connecting people wherever I can. </w:t>
      </w:r>
    </w:p>
    <w:p w14:paraId="1C9B90E4" w14:textId="77777777" w:rsidR="00305303" w:rsidRDefault="00305303" w:rsidP="00C10721">
      <w:pPr>
        <w:rPr>
          <w:rFonts w:ascii="AppleSystemUIFont" w:hAnsi="AppleSystemUIFont" w:cs="AppleSystemUIFont"/>
          <w:sz w:val="26"/>
          <w:szCs w:val="26"/>
        </w:rPr>
      </w:pPr>
    </w:p>
    <w:p w14:paraId="2ECF4049" w14:textId="21EFF7F3" w:rsidR="00305303" w:rsidRDefault="00305303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people I love mean everything to me and I’ve </w:t>
      </w:r>
      <w:r w:rsidR="00EA2144">
        <w:rPr>
          <w:rFonts w:ascii="AppleSystemUIFont" w:hAnsi="AppleSystemUIFont" w:cs="AppleSystemUIFont"/>
          <w:sz w:val="26"/>
          <w:szCs w:val="26"/>
        </w:rPr>
        <w:t>been lucky enough to be surrounded by incredible people. My wife, Alayna, and I got married in December of 2021 after dating for about 8 years</w:t>
      </w:r>
      <w:r w:rsidR="005722AC">
        <w:rPr>
          <w:rFonts w:ascii="AppleSystemUIFont" w:hAnsi="AppleSystemUIFont" w:cs="AppleSystemUIFont"/>
          <w:sz w:val="26"/>
          <w:szCs w:val="26"/>
        </w:rPr>
        <w:t xml:space="preserve">. She is my best friend and </w:t>
      </w:r>
      <w:r w:rsidR="00EA2144">
        <w:rPr>
          <w:rFonts w:ascii="AppleSystemUIFont" w:hAnsi="AppleSystemUIFont" w:cs="AppleSystemUIFont"/>
          <w:sz w:val="26"/>
          <w:szCs w:val="26"/>
        </w:rPr>
        <w:t xml:space="preserve">we do just about everything together to this day. </w:t>
      </w:r>
      <w:r w:rsidR="005722AC">
        <w:rPr>
          <w:rFonts w:ascii="AppleSystemUIFont" w:hAnsi="AppleSystemUIFont" w:cs="AppleSystemUIFont"/>
          <w:sz w:val="26"/>
          <w:szCs w:val="26"/>
        </w:rPr>
        <w:t xml:space="preserve">I’ve also built strong relationships with my friends here in town and those I grew up with who are now all over the country. </w:t>
      </w:r>
    </w:p>
    <w:p w14:paraId="61B3AC03" w14:textId="77777777" w:rsidR="005722AC" w:rsidRDefault="005722AC" w:rsidP="00C10721">
      <w:pPr>
        <w:rPr>
          <w:rFonts w:ascii="AppleSystemUIFont" w:hAnsi="AppleSystemUIFont" w:cs="AppleSystemUIFont"/>
          <w:sz w:val="26"/>
          <w:szCs w:val="26"/>
        </w:rPr>
      </w:pPr>
    </w:p>
    <w:p w14:paraId="1A0770DE" w14:textId="4F6D9355" w:rsidR="005722AC" w:rsidRDefault="005722AC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I’m driven by a set of core principles to which I strive to adapt every facet of my life. </w:t>
      </w:r>
    </w:p>
    <w:p w14:paraId="2F782B52" w14:textId="77777777" w:rsidR="005722AC" w:rsidRDefault="005722AC" w:rsidP="00C10721">
      <w:pPr>
        <w:rPr>
          <w:rFonts w:ascii="AppleSystemUIFont" w:hAnsi="AppleSystemUIFont" w:cs="AppleSystemUIFont"/>
          <w:sz w:val="26"/>
          <w:szCs w:val="26"/>
        </w:rPr>
      </w:pPr>
    </w:p>
    <w:p w14:paraId="3BC043A4" w14:textId="5B9A0197" w:rsidR="005722AC" w:rsidRDefault="005722AC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I pride myself on being adaptable in uncomfortable situations and learning from the inevitable failures in life. </w:t>
      </w:r>
    </w:p>
    <w:p w14:paraId="570094ED" w14:textId="1A4D442B" w:rsidR="00BC20D5" w:rsidRDefault="00BC20D5" w:rsidP="00C10721">
      <w:pPr>
        <w:rPr>
          <w:rFonts w:ascii="AppleSystemUIFont" w:hAnsi="AppleSystemUIFont" w:cs="AppleSystemUIFont"/>
          <w:sz w:val="26"/>
          <w:szCs w:val="26"/>
        </w:rPr>
      </w:pPr>
    </w:p>
    <w:p w14:paraId="35F14ACC" w14:textId="77777777" w:rsidR="00BC20D5" w:rsidRDefault="00BC20D5" w:rsidP="00C10721">
      <w:pPr>
        <w:rPr>
          <w:rFonts w:ascii="AppleSystemUIFont" w:hAnsi="AppleSystemUIFont" w:cs="AppleSystemUIFont"/>
          <w:sz w:val="26"/>
          <w:szCs w:val="26"/>
        </w:rPr>
      </w:pPr>
    </w:p>
    <w:p w14:paraId="20F3C92F" w14:textId="77777777" w:rsidR="00BC20D5" w:rsidRDefault="00BC20D5" w:rsidP="00C10721">
      <w:pPr>
        <w:rPr>
          <w:rFonts w:ascii="AppleSystemUIFont" w:hAnsi="AppleSystemUIFont" w:cs="AppleSystemUIFont"/>
          <w:sz w:val="26"/>
          <w:szCs w:val="26"/>
        </w:rPr>
      </w:pPr>
    </w:p>
    <w:p w14:paraId="384A681A" w14:textId="77777777" w:rsidR="00316F59" w:rsidRDefault="00BC20D5" w:rsidP="00C10721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Hi everyone, I’m Jake Moore. </w:t>
      </w:r>
      <w:r w:rsidR="00316F59">
        <w:rPr>
          <w:rFonts w:ascii="AppleSystemUIFont" w:hAnsi="AppleSystemUIFont" w:cs="AppleSystemUIFont"/>
          <w:sz w:val="26"/>
          <w:szCs w:val="26"/>
        </w:rPr>
        <w:t xml:space="preserve">I’m a Software Developer and </w:t>
      </w:r>
      <w:r>
        <w:rPr>
          <w:rFonts w:ascii="AppleSystemUIFont" w:hAnsi="AppleSystemUIFont" w:cs="AppleSystemUIFont"/>
          <w:sz w:val="26"/>
          <w:szCs w:val="26"/>
        </w:rPr>
        <w:t xml:space="preserve">I’ve been in Austin for about 5 years now. I started my career as a </w:t>
      </w:r>
      <w:r w:rsidR="00316F59">
        <w:rPr>
          <w:rFonts w:ascii="AppleSystemUIFont" w:hAnsi="AppleSystemUIFont" w:cs="AppleSystemUIFont"/>
          <w:sz w:val="26"/>
          <w:szCs w:val="26"/>
        </w:rPr>
        <w:t>p</w:t>
      </w:r>
      <w:r>
        <w:rPr>
          <w:rFonts w:ascii="AppleSystemUIFont" w:hAnsi="AppleSystemUIFont" w:cs="AppleSystemUIFont"/>
          <w:sz w:val="26"/>
          <w:szCs w:val="26"/>
        </w:rPr>
        <w:t xml:space="preserve">roducer working at a local production company called Arts + Labor and in 2020 I was inspired to shake things up. I </w:t>
      </w:r>
      <w:r w:rsidR="00316F59">
        <w:rPr>
          <w:rFonts w:ascii="AppleSystemUIFont" w:hAnsi="AppleSystemUIFont" w:cs="AppleSystemUIFont"/>
          <w:sz w:val="26"/>
          <w:szCs w:val="26"/>
        </w:rPr>
        <w:t>recently</w:t>
      </w:r>
      <w:r>
        <w:rPr>
          <w:rFonts w:ascii="AppleSystemUIFont" w:hAnsi="AppleSystemUIFont" w:cs="AppleSystemUIFont"/>
          <w:sz w:val="26"/>
          <w:szCs w:val="26"/>
        </w:rPr>
        <w:t xml:space="preserve"> finished a cs degree from Oregon State</w:t>
      </w:r>
      <w:r w:rsidR="00316F59">
        <w:rPr>
          <w:rFonts w:ascii="AppleSystemUIFont" w:hAnsi="AppleSystemUIFont" w:cs="AppleSystemUIFont"/>
          <w:sz w:val="26"/>
          <w:szCs w:val="26"/>
        </w:rPr>
        <w:t xml:space="preserve">. So, in addition to being a new grad, I also have some years of professional experience under my belt. Here’s my LinkedIn: </w:t>
      </w:r>
    </w:p>
    <w:p w14:paraId="25DA6BC5" w14:textId="77777777" w:rsidR="00316F59" w:rsidRDefault="00316F59" w:rsidP="00C10721">
      <w:pPr>
        <w:rPr>
          <w:rFonts w:ascii="AppleSystemUIFont" w:hAnsi="AppleSystemUIFont" w:cs="AppleSystemUIFont"/>
          <w:sz w:val="26"/>
          <w:szCs w:val="26"/>
        </w:rPr>
      </w:pPr>
    </w:p>
    <w:p w14:paraId="32891BCD" w14:textId="1988881C" w:rsidR="00BC20D5" w:rsidRPr="00BC20D5" w:rsidRDefault="00316F59" w:rsidP="00C10721">
      <w:pPr>
        <w:rPr>
          <w:rFonts w:ascii="AppleSystemUIFont" w:hAnsi="AppleSystemUIFont" w:cs="AppleSystemUIFont"/>
          <w:sz w:val="26"/>
          <w:szCs w:val="26"/>
        </w:rPr>
      </w:pPr>
      <w:r w:rsidRPr="00316F59">
        <w:rPr>
          <w:rFonts w:ascii="AppleSystemUIFont" w:hAnsi="AppleSystemUIFont" w:cs="AppleSystemUIFont"/>
          <w:sz w:val="26"/>
          <w:szCs w:val="26"/>
        </w:rPr>
        <w:t>https://www.linkedin.com/in/jacob-moore11/</w:t>
      </w:r>
    </w:p>
    <w:sectPr w:rsidR="00BC20D5" w:rsidRPr="00BC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96399D"/>
    <w:multiLevelType w:val="hybridMultilevel"/>
    <w:tmpl w:val="17D6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162697">
    <w:abstractNumId w:val="0"/>
  </w:num>
  <w:num w:numId="2" w16cid:durableId="585387912">
    <w:abstractNumId w:val="1"/>
  </w:num>
  <w:num w:numId="3" w16cid:durableId="1374689271">
    <w:abstractNumId w:val="2"/>
  </w:num>
  <w:num w:numId="4" w16cid:durableId="1845322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21"/>
    <w:rsid w:val="00233F69"/>
    <w:rsid w:val="00305303"/>
    <w:rsid w:val="00316F59"/>
    <w:rsid w:val="004A6B78"/>
    <w:rsid w:val="005722AC"/>
    <w:rsid w:val="00693A55"/>
    <w:rsid w:val="00A95C1D"/>
    <w:rsid w:val="00BC20D5"/>
    <w:rsid w:val="00C10721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D4322"/>
  <w15:chartTrackingRefBased/>
  <w15:docId w15:val="{EAF7B7A3-BFAB-B541-98FA-C239E760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Moore</dc:creator>
  <cp:keywords/>
  <dc:description/>
  <cp:lastModifiedBy>Jake Moore</cp:lastModifiedBy>
  <cp:revision>1</cp:revision>
  <dcterms:created xsi:type="dcterms:W3CDTF">2023-09-28T21:10:00Z</dcterms:created>
  <dcterms:modified xsi:type="dcterms:W3CDTF">2023-10-01T21:43:00Z</dcterms:modified>
</cp:coreProperties>
</file>